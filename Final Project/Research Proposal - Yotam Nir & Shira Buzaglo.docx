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0B0BE" w14:textId="012A2420" w:rsidR="00916D01" w:rsidRPr="00916D01" w:rsidRDefault="00916D01" w:rsidP="00916D01">
      <w:pPr>
        <w:bidi w:val="0"/>
        <w:rPr>
          <w:rFonts w:ascii="Cambria Math" w:hAnsi="Cambria Math"/>
          <w:sz w:val="24"/>
          <w:szCs w:val="24"/>
        </w:rPr>
      </w:pPr>
      <w:r w:rsidRPr="00916D01">
        <w:rPr>
          <w:rFonts w:ascii="Cambria Math" w:hAnsi="Cambria Math"/>
          <w:b/>
          <w:bCs/>
          <w:sz w:val="24"/>
          <w:szCs w:val="24"/>
        </w:rPr>
        <w:t>Research proposal</w:t>
      </w:r>
      <w:r>
        <w:rPr>
          <w:rFonts w:ascii="Cambria Math" w:hAnsi="Cambria Math"/>
          <w:sz w:val="24"/>
          <w:szCs w:val="24"/>
        </w:rPr>
        <w:br/>
      </w:r>
      <w:r w:rsidRPr="00916D01">
        <w:rPr>
          <w:rFonts w:ascii="Cambria Math" w:hAnsi="Cambria Math"/>
          <w:sz w:val="20"/>
          <w:szCs w:val="20"/>
        </w:rPr>
        <w:t xml:space="preserve">IO </w:t>
      </w:r>
      <w:r w:rsidR="00C533A2">
        <w:rPr>
          <w:rFonts w:ascii="Cambria Math" w:hAnsi="Cambria Math"/>
          <w:sz w:val="20"/>
          <w:szCs w:val="20"/>
        </w:rPr>
        <w:t xml:space="preserve">and Econometrics </w:t>
      </w:r>
      <w:r w:rsidR="001E2DAB">
        <w:rPr>
          <w:rFonts w:ascii="Cambria Math" w:hAnsi="Cambria Math"/>
          <w:sz w:val="20"/>
          <w:szCs w:val="20"/>
        </w:rPr>
        <w:t>W</w:t>
      </w:r>
      <w:r w:rsidRPr="00916D01">
        <w:rPr>
          <w:rFonts w:ascii="Cambria Math" w:hAnsi="Cambria Math"/>
          <w:sz w:val="20"/>
          <w:szCs w:val="20"/>
        </w:rPr>
        <w:t>orkshop 2021</w:t>
      </w:r>
    </w:p>
    <w:p w14:paraId="37FEFEB0" w14:textId="70BDEA75" w:rsidR="00916D01" w:rsidRDefault="0062746C" w:rsidP="00916D01">
      <w:pPr>
        <w:bidi w:val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Methodology</w:t>
      </w:r>
      <w:r w:rsidR="00916D01">
        <w:rPr>
          <w:rFonts w:ascii="Cambria Math" w:hAnsi="Cambria Math"/>
          <w:sz w:val="24"/>
          <w:szCs w:val="24"/>
        </w:rPr>
        <w:t>: BLP demand estimation</w:t>
      </w:r>
    </w:p>
    <w:p w14:paraId="435E9FFD" w14:textId="4EB18A1E" w:rsidR="00916D01" w:rsidRDefault="00916D01" w:rsidP="00916D01">
      <w:pPr>
        <w:bidi w:val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Data: new cars sales in Israel 2018-2021 (by quarters), combined with data from (Data.gov) on car prices</w:t>
      </w:r>
      <w:bookmarkStart w:id="0" w:name="_GoBack"/>
      <w:r w:rsidR="001331DF">
        <w:rPr>
          <w:rFonts w:ascii="Cambria Math" w:hAnsi="Cambria Math"/>
          <w:sz w:val="24"/>
          <w:szCs w:val="24"/>
        </w:rPr>
        <w:t>.</w:t>
      </w:r>
      <w:ins w:id="1" w:author="Owner" w:date="2021-06-30T11:03:00Z">
        <w:r w:rsidR="003773D6">
          <w:rPr>
            <w:rFonts w:ascii="Cambria Math" w:hAnsi="Cambria Math"/>
            <w:sz w:val="24"/>
            <w:szCs w:val="24"/>
          </w:rPr>
          <w:t xml:space="preserve"> Is this a publicly available dataset with prices and quantities? I was no</w:t>
        </w:r>
      </w:ins>
      <w:ins w:id="2" w:author="Owner" w:date="2021-06-30T11:04:00Z">
        <w:r w:rsidR="003773D6">
          <w:rPr>
            <w:rFonts w:ascii="Cambria Math" w:hAnsi="Cambria Math"/>
            <w:sz w:val="24"/>
            <w:szCs w:val="24"/>
          </w:rPr>
          <w:t>t aware that one exists</w:t>
        </w:r>
        <w:bookmarkEnd w:id="0"/>
        <w:r w:rsidR="003773D6">
          <w:rPr>
            <w:rFonts w:ascii="Cambria Math" w:hAnsi="Cambria Math"/>
            <w:sz w:val="24"/>
            <w:szCs w:val="24"/>
          </w:rPr>
          <w:t xml:space="preserve">. </w:t>
        </w:r>
      </w:ins>
    </w:p>
    <w:p w14:paraId="03DBBDA7" w14:textId="62C1C1E8" w:rsidR="00916D01" w:rsidRDefault="00D97DF7" w:rsidP="00D97DF7">
      <w:pPr>
        <w:bidi w:val="0"/>
        <w:rPr>
          <w:rFonts w:ascii="Cambria Math" w:hAnsi="Cambria Math"/>
          <w:sz w:val="24"/>
          <w:szCs w:val="24"/>
          <w:rtl/>
        </w:rPr>
      </w:pPr>
      <w:r>
        <w:rPr>
          <w:rFonts w:ascii="Cambria Math" w:hAnsi="Cambria Math"/>
          <w:sz w:val="24"/>
          <w:szCs w:val="24"/>
        </w:rPr>
        <w:t>Two possible research questions:</w:t>
      </w:r>
    </w:p>
    <w:p w14:paraId="5382ECF9" w14:textId="6DF38298" w:rsidR="00B778FC" w:rsidRDefault="00916D01" w:rsidP="003C1256">
      <w:pPr>
        <w:pStyle w:val="ListParagraph"/>
        <w:numPr>
          <w:ilvl w:val="0"/>
          <w:numId w:val="1"/>
        </w:numPr>
        <w:bidi w:val="0"/>
        <w:rPr>
          <w:rFonts w:ascii="Cambria Math" w:hAnsi="Cambria Math"/>
          <w:sz w:val="24"/>
          <w:szCs w:val="24"/>
        </w:rPr>
      </w:pPr>
      <w:r w:rsidRPr="00202971">
        <w:rPr>
          <w:rFonts w:ascii="Cambria Math" w:hAnsi="Cambria Math"/>
          <w:sz w:val="24"/>
          <w:szCs w:val="24"/>
        </w:rPr>
        <w:t xml:space="preserve">Electric cars, Tesla, and effect on </w:t>
      </w:r>
      <w:r w:rsidR="0058130D">
        <w:rPr>
          <w:rFonts w:ascii="Cambria Math" w:hAnsi="Cambria Math"/>
          <w:sz w:val="24"/>
          <w:szCs w:val="24"/>
        </w:rPr>
        <w:t>h</w:t>
      </w:r>
      <w:r w:rsidRPr="00202971">
        <w:rPr>
          <w:rFonts w:ascii="Cambria Math" w:hAnsi="Cambria Math"/>
          <w:sz w:val="24"/>
          <w:szCs w:val="24"/>
        </w:rPr>
        <w:t>ybrid cars demand</w:t>
      </w:r>
      <w:r w:rsidR="00694E64">
        <w:rPr>
          <w:rFonts w:ascii="Cambria Math" w:hAnsi="Cambria Math"/>
          <w:sz w:val="24"/>
          <w:szCs w:val="24"/>
        </w:rPr>
        <w:t>.</w:t>
      </w:r>
    </w:p>
    <w:p w14:paraId="31E5FA74" w14:textId="77777777" w:rsidR="00DB79E4" w:rsidRPr="003C1256" w:rsidRDefault="00DB79E4" w:rsidP="00DB79E4">
      <w:pPr>
        <w:pStyle w:val="ListParagraph"/>
        <w:bidi w:val="0"/>
        <w:rPr>
          <w:rFonts w:ascii="Cambria Math" w:hAnsi="Cambria Math"/>
          <w:sz w:val="24"/>
          <w:szCs w:val="24"/>
        </w:rPr>
      </w:pPr>
    </w:p>
    <w:p w14:paraId="3C35E78D" w14:textId="3978F225" w:rsidR="00B778FC" w:rsidRDefault="00A33163" w:rsidP="00B778FC">
      <w:pPr>
        <w:pStyle w:val="ListParagraph"/>
        <w:bidi w:val="0"/>
        <w:rPr>
          <w:ins w:id="3" w:author="Owner" w:date="2021-06-30T10:58:00Z"/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At the start of 2021, Tesla</w:t>
      </w:r>
      <w:r w:rsidR="00E80E01">
        <w:rPr>
          <w:rFonts w:ascii="Cambria Math" w:hAnsi="Cambria Math"/>
          <w:sz w:val="24"/>
          <w:szCs w:val="24"/>
        </w:rPr>
        <w:t>, an electric car company,</w:t>
      </w:r>
      <w:r>
        <w:rPr>
          <w:rFonts w:ascii="Cambria Math" w:hAnsi="Cambria Math"/>
          <w:sz w:val="24"/>
          <w:szCs w:val="24"/>
        </w:rPr>
        <w:t xml:space="preserve"> obtained a commercial import license from the Ministry of Transportation, and </w:t>
      </w:r>
      <w:r w:rsidR="00610367">
        <w:rPr>
          <w:rFonts w:ascii="Cambria Math" w:hAnsi="Cambria Math"/>
          <w:sz w:val="24"/>
          <w:szCs w:val="24"/>
        </w:rPr>
        <w:t>has begun</w:t>
      </w:r>
      <w:r>
        <w:rPr>
          <w:rFonts w:ascii="Cambria Math" w:hAnsi="Cambria Math"/>
          <w:sz w:val="24"/>
          <w:szCs w:val="24"/>
        </w:rPr>
        <w:t xml:space="preserve"> selling in Israel.</w:t>
      </w:r>
      <w:r w:rsidR="008615CA">
        <w:rPr>
          <w:rFonts w:ascii="Cambria Math" w:hAnsi="Cambria Math"/>
          <w:sz w:val="24"/>
          <w:szCs w:val="24"/>
        </w:rPr>
        <w:t xml:space="preserve"> </w:t>
      </w:r>
      <w:r w:rsidR="002504B6">
        <w:rPr>
          <w:rFonts w:ascii="Cambria Math" w:hAnsi="Cambria Math"/>
          <w:sz w:val="24"/>
          <w:szCs w:val="24"/>
        </w:rPr>
        <w:t>We propose to attempt to predict the effect of Tesla’s entry on market shares, in particular of hybrid cars</w:t>
      </w:r>
      <w:r w:rsidR="00EC2E89">
        <w:rPr>
          <w:rFonts w:ascii="Cambria Math" w:hAnsi="Cambria Math"/>
          <w:sz w:val="24"/>
          <w:szCs w:val="24"/>
        </w:rPr>
        <w:t xml:space="preserve"> which we might assume to be closer substitutes</w:t>
      </w:r>
      <w:r w:rsidR="002504B6">
        <w:rPr>
          <w:rFonts w:ascii="Cambria Math" w:hAnsi="Cambria Math"/>
          <w:sz w:val="24"/>
          <w:szCs w:val="24"/>
        </w:rPr>
        <w:t>.</w:t>
      </w:r>
    </w:p>
    <w:p w14:paraId="6FEE42FD" w14:textId="23A3372B" w:rsidR="003773D6" w:rsidRPr="00202971" w:rsidRDefault="003773D6" w:rsidP="003773D6">
      <w:pPr>
        <w:pStyle w:val="ListParagraph"/>
        <w:bidi w:val="0"/>
        <w:rPr>
          <w:rFonts w:ascii="Cambria Math" w:hAnsi="Cambria Math"/>
          <w:sz w:val="24"/>
          <w:szCs w:val="24"/>
        </w:rPr>
      </w:pPr>
      <w:ins w:id="4" w:author="Owner" w:date="2021-06-30T10:58:00Z">
        <w:r>
          <w:rPr>
            <w:rFonts w:ascii="Cambria Math" w:hAnsi="Cambria Math"/>
            <w:sz w:val="24"/>
            <w:szCs w:val="24"/>
          </w:rPr>
          <w:t xml:space="preserve">Challenge here: the </w:t>
        </w:r>
      </w:ins>
      <w:ins w:id="5" w:author="Owner" w:date="2021-06-30T10:59:00Z">
        <w:r>
          <w:rPr>
            <w:rFonts w:ascii="Cambria Math" w:hAnsi="Cambria Math"/>
            <w:sz w:val="24"/>
            <w:szCs w:val="24"/>
          </w:rPr>
          <w:t xml:space="preserve">"big" question is how valued would Tesla's brand be among Israeli consumers. You could try to argue that its "xi" will be </w:t>
        </w:r>
      </w:ins>
      <w:ins w:id="6" w:author="Owner" w:date="2021-06-30T11:00:00Z">
        <w:r>
          <w:rPr>
            <w:rFonts w:ascii="Cambria Math" w:hAnsi="Cambria Math"/>
            <w:sz w:val="24"/>
            <w:szCs w:val="24"/>
          </w:rPr>
          <w:t xml:space="preserve">the highest in the observed sample, and run your counterfactual in that way. </w:t>
        </w:r>
      </w:ins>
    </w:p>
    <w:p w14:paraId="7A9BCA71" w14:textId="77777777" w:rsidR="001331DF" w:rsidRDefault="001331DF" w:rsidP="001331DF">
      <w:pPr>
        <w:bidi w:val="0"/>
        <w:rPr>
          <w:rFonts w:ascii="Cambria Math" w:hAnsi="Cambria Math"/>
          <w:sz w:val="24"/>
          <w:szCs w:val="24"/>
        </w:rPr>
      </w:pPr>
    </w:p>
    <w:p w14:paraId="6DAD9029" w14:textId="42E4BF41" w:rsidR="00916D01" w:rsidRPr="00202971" w:rsidRDefault="00916D01" w:rsidP="00202971">
      <w:pPr>
        <w:pStyle w:val="ListParagraph"/>
        <w:numPr>
          <w:ilvl w:val="0"/>
          <w:numId w:val="1"/>
        </w:numPr>
        <w:bidi w:val="0"/>
        <w:rPr>
          <w:rFonts w:ascii="Cambria Math" w:hAnsi="Cambria Math"/>
          <w:sz w:val="24"/>
          <w:szCs w:val="24"/>
        </w:rPr>
      </w:pPr>
      <w:r w:rsidRPr="00202971">
        <w:rPr>
          <w:rFonts w:ascii="Cambria Math" w:hAnsi="Cambria Math"/>
          <w:sz w:val="24"/>
          <w:szCs w:val="24"/>
        </w:rPr>
        <w:t>South Korea trade agreement effect and predicted market share for Korean cars.</w:t>
      </w:r>
    </w:p>
    <w:p w14:paraId="03B13C73" w14:textId="3B81EA59" w:rsidR="00202971" w:rsidRPr="00202971" w:rsidRDefault="00202971" w:rsidP="00202971">
      <w:pPr>
        <w:bidi w:val="0"/>
        <w:ind w:left="720"/>
        <w:rPr>
          <w:rFonts w:ascii="Cambria Math" w:hAnsi="Cambria Math"/>
          <w:sz w:val="24"/>
          <w:szCs w:val="24"/>
        </w:rPr>
      </w:pPr>
      <w:r w:rsidRPr="00202971">
        <w:rPr>
          <w:rFonts w:ascii="Cambria Math" w:hAnsi="Cambria Math"/>
          <w:sz w:val="24"/>
          <w:szCs w:val="24"/>
        </w:rPr>
        <w:t xml:space="preserve">Korea is one of the </w:t>
      </w:r>
      <w:r w:rsidR="0061443D">
        <w:rPr>
          <w:rFonts w:ascii="Cambria Math" w:hAnsi="Cambria Math"/>
          <w:sz w:val="24"/>
          <w:szCs w:val="24"/>
        </w:rPr>
        <w:t>largest</w:t>
      </w:r>
      <w:r w:rsidRPr="00202971">
        <w:rPr>
          <w:rFonts w:ascii="Cambria Math" w:hAnsi="Cambria Math"/>
          <w:sz w:val="24"/>
          <w:szCs w:val="24"/>
        </w:rPr>
        <w:t xml:space="preserve"> car manufacturers, with popular brands</w:t>
      </w:r>
      <w:r w:rsidR="00D22CAF">
        <w:rPr>
          <w:rFonts w:ascii="Cambria Math" w:hAnsi="Cambria Math"/>
          <w:sz w:val="24"/>
          <w:szCs w:val="24"/>
        </w:rPr>
        <w:t xml:space="preserve"> such</w:t>
      </w:r>
      <w:r w:rsidRPr="00202971">
        <w:rPr>
          <w:rFonts w:ascii="Cambria Math" w:hAnsi="Cambria Math"/>
          <w:sz w:val="24"/>
          <w:szCs w:val="24"/>
        </w:rPr>
        <w:t xml:space="preserve"> as Kia and Hyundai. </w:t>
      </w:r>
      <w:r w:rsidR="00BC0E51">
        <w:rPr>
          <w:rFonts w:ascii="Cambria Math" w:hAnsi="Cambria Math"/>
          <w:sz w:val="24"/>
          <w:szCs w:val="24"/>
        </w:rPr>
        <w:t>The c</w:t>
      </w:r>
      <w:r w:rsidRPr="00202971">
        <w:rPr>
          <w:rFonts w:ascii="Cambria Math" w:hAnsi="Cambria Math"/>
          <w:sz w:val="24"/>
          <w:szCs w:val="24"/>
        </w:rPr>
        <w:t xml:space="preserve">ar industry in Israel </w:t>
      </w:r>
      <w:r w:rsidR="00BC0E51">
        <w:rPr>
          <w:rFonts w:ascii="Cambria Math" w:hAnsi="Cambria Math"/>
          <w:sz w:val="24"/>
          <w:szCs w:val="24"/>
        </w:rPr>
        <w:t xml:space="preserve">is </w:t>
      </w:r>
      <w:r w:rsidRPr="00202971">
        <w:rPr>
          <w:rFonts w:ascii="Cambria Math" w:hAnsi="Cambria Math"/>
          <w:sz w:val="24"/>
          <w:szCs w:val="24"/>
        </w:rPr>
        <w:t xml:space="preserve">based on imported cars only and </w:t>
      </w:r>
      <w:r w:rsidR="008E5216">
        <w:rPr>
          <w:rFonts w:ascii="Cambria Math" w:hAnsi="Cambria Math"/>
          <w:sz w:val="24"/>
          <w:szCs w:val="24"/>
        </w:rPr>
        <w:t xml:space="preserve">is </w:t>
      </w:r>
      <w:r w:rsidRPr="00202971">
        <w:rPr>
          <w:rFonts w:ascii="Cambria Math" w:hAnsi="Cambria Math"/>
          <w:sz w:val="24"/>
          <w:szCs w:val="24"/>
        </w:rPr>
        <w:t xml:space="preserve">affected to </w:t>
      </w:r>
      <w:r w:rsidR="008E5216">
        <w:rPr>
          <w:rFonts w:ascii="Cambria Math" w:hAnsi="Cambria Math"/>
          <w:sz w:val="24"/>
          <w:szCs w:val="24"/>
        </w:rPr>
        <w:t xml:space="preserve">a </w:t>
      </w:r>
      <w:r w:rsidRPr="00202971">
        <w:rPr>
          <w:rFonts w:ascii="Cambria Math" w:hAnsi="Cambria Math"/>
          <w:sz w:val="24"/>
          <w:szCs w:val="24"/>
        </w:rPr>
        <w:t xml:space="preserve">large extent </w:t>
      </w:r>
      <w:r w:rsidR="00340CBD">
        <w:rPr>
          <w:rFonts w:ascii="Cambria Math" w:hAnsi="Cambria Math"/>
          <w:sz w:val="24"/>
          <w:szCs w:val="24"/>
        </w:rPr>
        <w:t>by</w:t>
      </w:r>
      <w:r w:rsidRPr="00202971">
        <w:rPr>
          <w:rFonts w:ascii="Cambria Math" w:hAnsi="Cambria Math"/>
          <w:sz w:val="24"/>
          <w:szCs w:val="24"/>
        </w:rPr>
        <w:t xml:space="preserve"> custom duty taxation. Each car imported to Israel is taxed with 7% and exemptions are given to cars </w:t>
      </w:r>
      <w:r w:rsidR="004A5199">
        <w:rPr>
          <w:rFonts w:ascii="Cambria Math" w:hAnsi="Cambria Math"/>
          <w:sz w:val="24"/>
          <w:szCs w:val="24"/>
        </w:rPr>
        <w:t xml:space="preserve">whose </w:t>
      </w:r>
      <w:r w:rsidRPr="00202971">
        <w:rPr>
          <w:rFonts w:ascii="Cambria Math" w:hAnsi="Cambria Math"/>
          <w:sz w:val="24"/>
          <w:szCs w:val="24"/>
        </w:rPr>
        <w:t>country of origin has</w:t>
      </w:r>
      <w:r w:rsidR="00F04364">
        <w:rPr>
          <w:rFonts w:ascii="Cambria Math" w:hAnsi="Cambria Math"/>
          <w:sz w:val="24"/>
          <w:szCs w:val="24"/>
        </w:rPr>
        <w:t xml:space="preserve"> a</w:t>
      </w:r>
      <w:r w:rsidRPr="00202971">
        <w:rPr>
          <w:rFonts w:ascii="Cambria Math" w:hAnsi="Cambria Math"/>
          <w:sz w:val="24"/>
          <w:szCs w:val="24"/>
        </w:rPr>
        <w:t xml:space="preserve"> free-trade agreement with Israel. In May 2021, Israel signed </w:t>
      </w:r>
      <w:r w:rsidR="0080051B">
        <w:rPr>
          <w:rFonts w:ascii="Cambria Math" w:hAnsi="Cambria Math"/>
          <w:sz w:val="24"/>
          <w:szCs w:val="24"/>
        </w:rPr>
        <w:t xml:space="preserve">a </w:t>
      </w:r>
      <w:r w:rsidRPr="00202971">
        <w:rPr>
          <w:rFonts w:ascii="Cambria Math" w:hAnsi="Cambria Math"/>
          <w:sz w:val="24"/>
          <w:szCs w:val="24"/>
        </w:rPr>
        <w:t xml:space="preserve">new trade agreement with South Korea, </w:t>
      </w:r>
      <w:r w:rsidR="009804C2">
        <w:rPr>
          <w:rFonts w:ascii="Cambria Math" w:hAnsi="Cambria Math"/>
          <w:sz w:val="24"/>
          <w:szCs w:val="24"/>
        </w:rPr>
        <w:t xml:space="preserve">which </w:t>
      </w:r>
      <w:r w:rsidRPr="00202971">
        <w:rPr>
          <w:rFonts w:ascii="Cambria Math" w:hAnsi="Cambria Math"/>
          <w:sz w:val="24"/>
          <w:szCs w:val="24"/>
        </w:rPr>
        <w:t xml:space="preserve">will be implemented </w:t>
      </w:r>
      <w:r w:rsidR="00BD29A5">
        <w:rPr>
          <w:rFonts w:ascii="Cambria Math" w:hAnsi="Cambria Math"/>
          <w:sz w:val="24"/>
          <w:szCs w:val="24"/>
        </w:rPr>
        <w:t xml:space="preserve">in </w:t>
      </w:r>
      <w:r w:rsidR="00456150">
        <w:rPr>
          <w:rFonts w:ascii="Cambria Math" w:hAnsi="Cambria Math"/>
          <w:sz w:val="24"/>
          <w:szCs w:val="24"/>
        </w:rPr>
        <w:t>a</w:t>
      </w:r>
      <w:r w:rsidRPr="00202971">
        <w:rPr>
          <w:rFonts w:ascii="Cambria Math" w:hAnsi="Cambria Math"/>
          <w:sz w:val="24"/>
          <w:szCs w:val="24"/>
        </w:rPr>
        <w:t xml:space="preserve"> few months from today.</w:t>
      </w:r>
    </w:p>
    <w:p w14:paraId="7A497FE6" w14:textId="47882FC2" w:rsidR="00916D01" w:rsidRDefault="00202971" w:rsidP="009472D7">
      <w:pPr>
        <w:bidi w:val="0"/>
        <w:ind w:left="720"/>
        <w:rPr>
          <w:ins w:id="7" w:author="Owner" w:date="2021-06-30T11:00:00Z"/>
          <w:rFonts w:ascii="Cambria Math" w:hAnsi="Cambria Math"/>
          <w:sz w:val="24"/>
          <w:szCs w:val="24"/>
        </w:rPr>
      </w:pPr>
      <w:r w:rsidRPr="00202971">
        <w:rPr>
          <w:rFonts w:ascii="Cambria Math" w:hAnsi="Cambria Math"/>
          <w:sz w:val="24"/>
          <w:szCs w:val="24"/>
        </w:rPr>
        <w:t xml:space="preserve">Research question: How </w:t>
      </w:r>
      <w:r w:rsidR="008762A4">
        <w:rPr>
          <w:rFonts w:ascii="Cambria Math" w:hAnsi="Cambria Math"/>
          <w:sz w:val="24"/>
          <w:szCs w:val="24"/>
        </w:rPr>
        <w:t>will</w:t>
      </w:r>
      <w:r w:rsidRPr="00202971">
        <w:rPr>
          <w:rFonts w:ascii="Cambria Math" w:hAnsi="Cambria Math"/>
          <w:sz w:val="24"/>
          <w:szCs w:val="24"/>
        </w:rPr>
        <w:t xml:space="preserve"> the free-trade agreement with South Korea affect the demand for Korean cars?</w:t>
      </w:r>
    </w:p>
    <w:p w14:paraId="4E9CF5B9" w14:textId="425C118A" w:rsidR="003773D6" w:rsidRDefault="003773D6" w:rsidP="003773D6">
      <w:pPr>
        <w:bidi w:val="0"/>
        <w:ind w:left="720"/>
        <w:rPr>
          <w:ins w:id="8" w:author="Owner" w:date="2021-06-30T11:02:00Z"/>
          <w:rFonts w:ascii="Cambria Math" w:hAnsi="Cambria Math"/>
          <w:sz w:val="24"/>
          <w:szCs w:val="24"/>
        </w:rPr>
      </w:pPr>
      <w:ins w:id="9" w:author="Owner" w:date="2021-06-30T11:00:00Z">
        <w:r>
          <w:rPr>
            <w:rFonts w:ascii="Cambria Math" w:hAnsi="Cambria Math"/>
            <w:sz w:val="24"/>
            <w:szCs w:val="24"/>
          </w:rPr>
          <w:t>This is perhaps a better question than the first one (though both are legitimate – you choose). Here you should compute markups</w:t>
        </w:r>
      </w:ins>
      <w:ins w:id="10" w:author="Owner" w:date="2021-06-30T11:01:00Z">
        <w:r>
          <w:rPr>
            <w:rFonts w:ascii="Cambria Math" w:hAnsi="Cambria Math"/>
            <w:sz w:val="24"/>
            <w:szCs w:val="24"/>
          </w:rPr>
          <w:t xml:space="preserve"> as we learned in class, back out marginal costs, then change the mc to reflect lower import taxes, and re-solve to see what the equilibrium prices would </w:t>
        </w:r>
      </w:ins>
      <w:ins w:id="11" w:author="Owner" w:date="2021-06-30T11:02:00Z">
        <w:r>
          <w:rPr>
            <w:rFonts w:ascii="Cambria Math" w:hAnsi="Cambria Math"/>
            <w:sz w:val="24"/>
            <w:szCs w:val="24"/>
          </w:rPr>
          <w:t>have been in, say, 2019, had this agreement entered into effect then.</w:t>
        </w:r>
      </w:ins>
    </w:p>
    <w:p w14:paraId="6119ADED" w14:textId="72C67FAB" w:rsidR="003773D6" w:rsidRDefault="003773D6" w:rsidP="003773D6">
      <w:pPr>
        <w:bidi w:val="0"/>
        <w:ind w:left="720"/>
        <w:rPr>
          <w:ins w:id="12" w:author="Owner" w:date="2021-06-30T11:02:00Z"/>
          <w:rFonts w:ascii="Cambria Math" w:hAnsi="Cambria Math"/>
          <w:sz w:val="24"/>
          <w:szCs w:val="24"/>
        </w:rPr>
      </w:pPr>
      <w:ins w:id="13" w:author="Owner" w:date="2021-06-30T11:02:00Z">
        <w:r>
          <w:rPr>
            <w:rFonts w:ascii="Cambria Math" w:hAnsi="Cambria Math"/>
            <w:sz w:val="24"/>
            <w:szCs w:val="24"/>
          </w:rPr>
          <w:t>You can also do something simpler: consider simple scenarios where you simply assume that x% of the tax reduction is passed to consumers. But then you do not calculate the response of rivals.</w:t>
        </w:r>
      </w:ins>
    </w:p>
    <w:p w14:paraId="441CAF2B" w14:textId="6EF3CB4A" w:rsidR="003773D6" w:rsidRDefault="003773D6" w:rsidP="003773D6">
      <w:pPr>
        <w:bidi w:val="0"/>
        <w:ind w:left="720"/>
        <w:rPr>
          <w:ins w:id="14" w:author="Owner" w:date="2021-06-30T11:03:00Z"/>
          <w:rFonts w:ascii="Cambria Math" w:hAnsi="Cambria Math"/>
          <w:sz w:val="24"/>
          <w:szCs w:val="24"/>
        </w:rPr>
      </w:pPr>
      <w:ins w:id="15" w:author="Owner" w:date="2021-06-30T11:02:00Z">
        <w:r>
          <w:rPr>
            <w:rFonts w:ascii="Cambria Math" w:hAnsi="Cambria Math"/>
            <w:sz w:val="24"/>
            <w:szCs w:val="24"/>
          </w:rPr>
          <w:t>A</w:t>
        </w:r>
      </w:ins>
      <w:ins w:id="16" w:author="Owner" w:date="2021-06-30T11:03:00Z">
        <w:r>
          <w:rPr>
            <w:rFonts w:ascii="Cambria Math" w:hAnsi="Cambria Math"/>
            <w:sz w:val="24"/>
            <w:szCs w:val="24"/>
          </w:rPr>
          <w:t>s you implement this part, you can contact me for more advice on this.</w:t>
        </w:r>
      </w:ins>
    </w:p>
    <w:p w14:paraId="19CABDD0" w14:textId="681A59B1" w:rsidR="003773D6" w:rsidRPr="00916D01" w:rsidRDefault="003773D6" w:rsidP="003773D6">
      <w:pPr>
        <w:bidi w:val="0"/>
        <w:ind w:left="720"/>
        <w:rPr>
          <w:rFonts w:ascii="Cambria Math" w:hAnsi="Cambria Math"/>
          <w:sz w:val="24"/>
          <w:szCs w:val="24"/>
        </w:rPr>
      </w:pPr>
      <w:ins w:id="17" w:author="Owner" w:date="2021-06-30T11:03:00Z">
        <w:r>
          <w:rPr>
            <w:rFonts w:ascii="Cambria Math" w:hAnsi="Cambria Math"/>
            <w:sz w:val="24"/>
            <w:szCs w:val="24"/>
          </w:rPr>
          <w:lastRenderedPageBreak/>
          <w:t>Bottom line: I approve your project, and I think the second question is a better choice.</w:t>
        </w:r>
      </w:ins>
    </w:p>
    <w:sectPr w:rsidR="003773D6" w:rsidRPr="00916D01" w:rsidSect="00A806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02ECB"/>
    <w:multiLevelType w:val="hybridMultilevel"/>
    <w:tmpl w:val="42460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wner">
    <w15:presenceInfo w15:providerId="Windows Live" w15:userId="5ddca5e7fd0b5a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01"/>
    <w:rsid w:val="001331DF"/>
    <w:rsid w:val="001E2DAB"/>
    <w:rsid w:val="00202971"/>
    <w:rsid w:val="002504B6"/>
    <w:rsid w:val="003050AC"/>
    <w:rsid w:val="00340CBD"/>
    <w:rsid w:val="003629DA"/>
    <w:rsid w:val="003773D6"/>
    <w:rsid w:val="003C1256"/>
    <w:rsid w:val="00456150"/>
    <w:rsid w:val="004A5199"/>
    <w:rsid w:val="00532A1B"/>
    <w:rsid w:val="00553B97"/>
    <w:rsid w:val="0058130D"/>
    <w:rsid w:val="00583F79"/>
    <w:rsid w:val="00610367"/>
    <w:rsid w:val="0061443D"/>
    <w:rsid w:val="0062746C"/>
    <w:rsid w:val="00694E64"/>
    <w:rsid w:val="0080051B"/>
    <w:rsid w:val="008615CA"/>
    <w:rsid w:val="008762A4"/>
    <w:rsid w:val="008E5216"/>
    <w:rsid w:val="00916D01"/>
    <w:rsid w:val="009472D7"/>
    <w:rsid w:val="00953BE1"/>
    <w:rsid w:val="009804C2"/>
    <w:rsid w:val="00A33163"/>
    <w:rsid w:val="00A806B0"/>
    <w:rsid w:val="00B778FC"/>
    <w:rsid w:val="00BC0E51"/>
    <w:rsid w:val="00BD29A5"/>
    <w:rsid w:val="00C15E38"/>
    <w:rsid w:val="00C533A2"/>
    <w:rsid w:val="00CF4817"/>
    <w:rsid w:val="00D22CAF"/>
    <w:rsid w:val="00D97DF7"/>
    <w:rsid w:val="00DB79E4"/>
    <w:rsid w:val="00DF47DF"/>
    <w:rsid w:val="00E15BBB"/>
    <w:rsid w:val="00E80E01"/>
    <w:rsid w:val="00EC2E89"/>
    <w:rsid w:val="00F0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C515"/>
  <w15:chartTrackingRefBased/>
  <w15:docId w15:val="{882A8993-50AE-4C20-9B6D-F407D23C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F79"/>
    <w:rPr>
      <w:color w:val="808080"/>
    </w:rPr>
  </w:style>
  <w:style w:type="paragraph" w:styleId="ListParagraph">
    <w:name w:val="List Paragraph"/>
    <w:basedOn w:val="Normal"/>
    <w:uiPriority w:val="34"/>
    <w:qFormat/>
    <w:rsid w:val="002029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3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929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380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Buzaglo</dc:creator>
  <cp:keywords/>
  <dc:description/>
  <cp:lastModifiedBy>Owner</cp:lastModifiedBy>
  <cp:revision>36</cp:revision>
  <dcterms:created xsi:type="dcterms:W3CDTF">2021-06-24T21:25:00Z</dcterms:created>
  <dcterms:modified xsi:type="dcterms:W3CDTF">2021-06-30T08:04:00Z</dcterms:modified>
</cp:coreProperties>
</file>